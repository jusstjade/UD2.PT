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7030A0"/>
          <w:sz w:val="60"/>
          <w:szCs w:val="6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7030A0"/>
          <w:sz w:val="60"/>
          <w:szCs w:val="60"/>
        </w:rPr>
        <w:t>CERTIFICADO DE RECONOMIENTO</w:t>
      </w:r>
    </w:p>
    <w:p>
      <w:pPr>
        <w:jc w:val="center"/>
        <w:rPr>
          <w:b/>
          <w:bCs/>
          <w:color w:val="FFC000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Concedida a</w:t>
      </w:r>
    </w:p>
    <w:p>
      <w:pPr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color w:val="B98CDD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B98CDD"/>
          <w:sz w:val="72"/>
          <w:szCs w:val="72"/>
        </w:rPr>
        <w:t>Ainhoa Mascaró Pons</w:t>
      </w:r>
    </w:p>
    <w:p>
      <w:pPr>
        <w:jc w:val="center"/>
        <w:rPr>
          <w:rFonts w:ascii="Times New Roman" w:hAnsi="Times New Roman" w:cs="Times New Roman"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ascii="Times New Roman" w:hAnsi="Times New Roman" w:cs="Times New Roman"/>
          <w:i/>
          <w:iCs/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i/>
          <w:iCs/>
          <w:color w:val="auto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auto"/>
          <w:sz w:val="32"/>
          <w:szCs w:val="32"/>
        </w:rPr>
        <w:t>Por ser una persona caritativa, simpre preocupándose por los demás y alegrarnos con sus bobadas.</w:t>
      </w:r>
    </w:p>
    <w:p>
      <w:pPr>
        <w:jc w:val="left"/>
        <w:rPr>
          <w:rFonts w:ascii="Times New Roman" w:hAnsi="Times New Roman" w:cs="Times New Roman"/>
          <w:color w:val="auto"/>
          <w:sz w:val="32"/>
          <w:szCs w:val="32"/>
        </w:rPr>
      </w:pPr>
    </w:p>
    <w:p>
      <w:pPr>
        <w:jc w:val="left"/>
        <w:rPr>
          <w:rFonts w:ascii="Times New Roman" w:hAnsi="Times New Roman" w:cs="Times New Roman"/>
          <w:color w:val="auto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  <w:t>Otorgado el 28/11/2022</w:t>
      </w:r>
    </w:p>
    <w:p>
      <w:pPr>
        <w:jc w:val="left"/>
        <w:rPr>
          <w:rFonts w:ascii="Times New Roman" w:hAnsi="Times New Roman" w:cs="Times New Roman"/>
          <w:color w:val="auto"/>
          <w:sz w:val="32"/>
          <w:szCs w:val="32"/>
        </w:rPr>
      </w:pPr>
    </w:p>
    <w:p>
      <w:pPr>
        <w:ind w:firstLine="1440" w:firstLineChars="450"/>
        <w:jc w:val="lef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Director</w:t>
      </w:r>
      <w:r>
        <w:rPr>
          <w:rFonts w:ascii="Times New Roman" w:hAnsi="Times New Roman" w:cs="Times New Roman"/>
          <w:color w:val="auto"/>
          <w:sz w:val="32"/>
          <w:szCs w:val="32"/>
          <w:u w:val="none"/>
        </w:rPr>
        <w:t xml:space="preserve">                                               </w:t>
      </w: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Subdirectora</w:t>
      </w:r>
    </w:p>
    <w:p>
      <w:pPr>
        <w:jc w:val="left"/>
        <w:rPr>
          <w:color w:val="auto"/>
          <w:sz w:val="32"/>
          <w:szCs w:val="32"/>
        </w:rPr>
        <w:pPrChange w:id="6" w:author="cicles" w:date="2022-11-28T09:31:50Z">
          <w:pPr>
            <w:jc w:val="left"/>
          </w:pPr>
        </w:pPrChange>
      </w:pPr>
      <w:ins w:id="7" w:author="cicles" w:date="2022-11-28T09:29:29Z">
        <w:r>
          <w:rPr/>
          <w:t xml:space="preserve">   </w:t>
        </w:r>
      </w:ins>
      <w:ins w:id="8" w:author="cicles" w:date="2022-11-28T09:29:30Z">
        <w:r>
          <w:rPr/>
          <w:t xml:space="preserve">    </w:t>
        </w:r>
      </w:ins>
      <w:ins w:id="9" w:author="cicles" w:date="2022-11-28T09:28:42Z">
        <w:r>
          <w:rPr/>
          <w:drawing>
            <wp:inline distT="0" distB="0" distL="114300" distR="114300">
              <wp:extent cx="1756410" cy="1438275"/>
              <wp:effectExtent l="0" t="0" r="0" b="0"/>
              <wp:docPr id="3" name="Picture 3" descr="jadefirma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jadefirma2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6410" cy="1438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11" w:author="cicles" w:date="2022-11-28T09:31:17Z">
        <w:r>
          <w:rPr/>
          <w:t xml:space="preserve"> </w:t>
        </w:r>
      </w:ins>
      <w:ins w:id="12" w:author="cicles" w:date="2022-11-28T09:31:18Z">
        <w:r>
          <w:rPr/>
          <w:t xml:space="preserve">      </w:t>
        </w:r>
      </w:ins>
      <w:ins w:id="13" w:author="cicles" w:date="2022-11-28T09:31:19Z">
        <w:r>
          <w:rPr/>
          <w:t xml:space="preserve"> </w:t>
        </w:r>
      </w:ins>
      <w:ins w:id="14" w:author="cicles" w:date="2022-11-28T09:31:41Z">
        <w:r>
          <w:rPr/>
          <w:t xml:space="preserve">   </w:t>
        </w:r>
      </w:ins>
      <w:ins w:id="15" w:author="cicles" w:date="2022-11-28T09:31:42Z">
        <w:r>
          <w:rPr/>
          <w:t xml:space="preserve">                   </w:t>
        </w:r>
      </w:ins>
      <w:ins w:id="16" w:author="cicles" w:date="2022-11-28T09:31:43Z">
        <w:r>
          <w:rPr/>
          <w:t xml:space="preserve">                        </w:t>
        </w:r>
      </w:ins>
      <w:ins w:id="17" w:author="cicles" w:date="2022-11-28T09:31:27Z">
        <w:r>
          <w:rPr/>
          <w:drawing>
            <wp:inline distT="0" distB="0" distL="114300" distR="114300">
              <wp:extent cx="2719705" cy="1075690"/>
              <wp:effectExtent l="0" t="0" r="4445" b="10160"/>
              <wp:docPr id="4" name="Picture 4" descr="josemar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josemari"/>
                      <pic:cNvPicPr>
                        <a:picLocks noChangeAspect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19705" cy="10756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cmex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mmi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mr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gi">
    <w:panose1 w:val="02000506000000000000"/>
    <w:charset w:val="00"/>
    <w:family w:val="auto"/>
    <w:pitch w:val="default"/>
    <w:sig w:usb0="00008001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dsrom10">
    <w:panose1 w:val="02000503000000000000"/>
    <w:charset w:val="00"/>
    <w:family w:val="auto"/>
    <w:pitch w:val="default"/>
    <w:sig w:usb0="00000001" w:usb1="00000000" w:usb2="00000000" w:usb3="00000000" w:csb0="00000001" w:csb1="0000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hurjati">
    <w:panose1 w:val="02000600000000000000"/>
    <w:charset w:val="00"/>
    <w:family w:val="auto"/>
    <w:pitch w:val="default"/>
    <w:sig w:usb0="80200003" w:usb1="00000000" w:usb2="00000000" w:usb3="00000000" w:csb0="0000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ins w:id="0" w:author="cicles" w:date="2022-11-28T09:38:17Z"/>
      </w:rPr>
    </w:pPr>
    <w:ins w:id="1" w:author="cicles" w:date="2022-11-28T09:47:37Z">
      <w:r>
        <w:rPr>
          <w:sz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-902335</wp:posOffset>
            </wp:positionH>
            <wp:positionV relativeFrom="margin">
              <wp:posOffset>-1151255</wp:posOffset>
            </wp:positionV>
            <wp:extent cx="10686415" cy="7577455"/>
            <wp:effectExtent l="0" t="0" r="635" b="4445"/>
            <wp:wrapNone/>
            <wp:docPr id="7" name="WordPictureWatermark1460635" descr="plantilla diplo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dPictureWatermark1460635" descr="plantilla diploma2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0686415" cy="757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ins>
  </w:p>
  <w:p>
    <w:pPr>
      <w:pStyle w:val="3"/>
      <w:pBdr>
        <w:bottom w:val="none" w:color="auto" w:sz="0" w:space="0"/>
      </w:pBdr>
      <w:rPr>
        <w:ins w:id="3" w:author="cicles" w:date="2022-11-28T09:38:17Z"/>
      </w:rPr>
    </w:pPr>
  </w:p>
  <w:p>
    <w:pPr>
      <w:pStyle w:val="3"/>
      <w:pBdr>
        <w:bottom w:val="none" w:color="auto" w:sz="0" w:space="0"/>
      </w:pBdr>
      <w:rPr>
        <w:ins w:id="4" w:author="cicles" w:date="2022-11-28T09:38:17Z"/>
      </w:rPr>
    </w:pPr>
  </w:p>
  <w:p>
    <w:pPr>
      <w:pStyle w:val="3"/>
      <w:pBdr>
        <w:bottom w:val="none" w:color="auto" w:sz="0" w:space="0"/>
      </w:pBdr>
      <w:rPr>
        <w:ins w:id="5" w:author="cicles" w:date="2022-11-28T09:38:18Z"/>
      </w:rPr>
    </w:pPr>
  </w:p>
  <w:p>
    <w:pPr>
      <w:pStyle w:val="3"/>
      <w:pBdr>
        <w:bottom w:val="none" w:color="auto" w:sz="0" w:space="0"/>
      </w:pBd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icles">
    <w15:presenceInfo w15:providerId="None" w15:userId="cicl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6783"/>
    <w:rsid w:val="F7F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2022-11-28T08:54:00Z</dcterms:created>
  <dc:creator>cicles</dc:creator>
  <cp:lastModifiedBy>cicles</cp:lastModifiedBy>
  <dcterms:modified xsi:type="dcterms:W3CDTF">2022-11-28T09:55:05Z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